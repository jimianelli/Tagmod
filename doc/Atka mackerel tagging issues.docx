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D5" w:rsidRDefault="00FA25D2" w:rsidP="00336CA5">
      <w:r>
        <w:t>Atka mackerel tagging issues:</w:t>
      </w:r>
    </w:p>
    <w:p w:rsidR="00FA25D2" w:rsidRDefault="00FA25D2" w:rsidP="00FA25D2">
      <w:pPr>
        <w:pStyle w:val="ListParagraph"/>
        <w:numPr>
          <w:ilvl w:val="0"/>
          <w:numId w:val="20"/>
        </w:numPr>
      </w:pPr>
      <w:r>
        <w:t>Model</w:t>
      </w:r>
      <w:r w:rsidR="00964552">
        <w:t xml:space="preserve"> </w:t>
      </w:r>
      <w:ins w:id="0" w:author="Jim Ianelli" w:date="2014-03-21T12:09:00Z">
        <w:r w:rsidR="00964552">
          <w:t xml:space="preserve">added natural mortality for tagged fish </w:t>
        </w:r>
      </w:ins>
    </w:p>
    <w:p w:rsidR="00FA25D2" w:rsidRDefault="00FA25D2" w:rsidP="00FA25D2">
      <w:pPr>
        <w:pStyle w:val="ListParagraph"/>
        <w:numPr>
          <w:ilvl w:val="0"/>
          <w:numId w:val="20"/>
        </w:numPr>
      </w:pPr>
      <w:r>
        <w:t>Reporting rate by vessel (sea fisher versus rest of fleet)</w:t>
      </w:r>
      <w:ins w:id="1" w:author="Jim Ianelli" w:date="2014-03-21T12:20:00Z">
        <w:r w:rsidR="00964552">
          <w:t>, Need to break out data by vessel</w:t>
        </w:r>
      </w:ins>
    </w:p>
    <w:p w:rsidR="00FA25D2" w:rsidRDefault="00FA25D2" w:rsidP="00FA25D2">
      <w:pPr>
        <w:pStyle w:val="ListParagraph"/>
        <w:numPr>
          <w:ilvl w:val="0"/>
          <w:numId w:val="20"/>
        </w:numPr>
      </w:pPr>
      <w:r>
        <w:t xml:space="preserve">Incorporating length data to account for exits </w:t>
      </w:r>
    </w:p>
    <w:p w:rsidR="00FA25D2" w:rsidRDefault="00BD02CF" w:rsidP="00BD02CF">
      <w:pPr>
        <w:pStyle w:val="Heading1"/>
      </w:pPr>
      <w:r>
        <w:t>Organization of data</w:t>
      </w:r>
    </w:p>
    <w:p w:rsidR="00BD02CF" w:rsidRDefault="00BD02CF" w:rsidP="00BD02CF">
      <w:pPr>
        <w:pStyle w:val="Heading2"/>
      </w:pPr>
      <w:r>
        <w:t>For reporting rate</w:t>
      </w:r>
    </w:p>
    <w:p w:rsidR="00BD02CF" w:rsidRDefault="00542817" w:rsidP="00BD02CF">
      <w:pPr>
        <w:rPr>
          <w:lang w:eastAsia="ja-JP"/>
        </w:rPr>
      </w:pPr>
      <w:r>
        <w:rPr>
          <w:lang w:eastAsia="ja-JP"/>
        </w:rPr>
        <w:t>Look at processing mode—are there experiments where it’s known that heading was occurring versus not</w:t>
      </w:r>
    </w:p>
    <w:p w:rsidR="00BD02CF" w:rsidRDefault="00BD02CF" w:rsidP="00BD02CF">
      <w:pPr>
        <w:rPr>
          <w:lang w:eastAsia="ja-JP"/>
        </w:rPr>
      </w:pPr>
      <w:r>
        <w:rPr>
          <w:lang w:eastAsia="ja-JP"/>
        </w:rPr>
        <w:t>Vessel number | Trial/haul | number seeded | number found</w:t>
      </w:r>
    </w:p>
    <w:tbl>
      <w:tblPr>
        <w:tblW w:w="5000" w:type="pct"/>
        <w:jc w:val="center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09"/>
        <w:gridCol w:w="3875"/>
        <w:gridCol w:w="4362"/>
      </w:tblGrid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Year 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1E01">
              <w:rPr>
                <w:rFonts w:ascii="Calibri" w:hAnsi="Calibri"/>
                <w:b/>
                <w:bCs/>
                <w:color w:val="000000"/>
                <w:szCs w:val="22"/>
              </w:rPr>
              <w:t>Headed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Pr="00A11E01">
              <w:rPr>
                <w:rFonts w:ascii="Calibri" w:hAnsi="Calibri"/>
                <w:b/>
                <w:bCs/>
                <w:color w:val="000000"/>
                <w:szCs w:val="22"/>
              </w:rPr>
              <w:t>&amp;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Pr="00A11E01">
              <w:rPr>
                <w:rFonts w:ascii="Calibri" w:hAnsi="Calibri"/>
                <w:b/>
                <w:bCs/>
                <w:color w:val="000000"/>
                <w:szCs w:val="22"/>
              </w:rPr>
              <w:t>gutted.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A11E01">
              <w:rPr>
                <w:rFonts w:ascii="Calibri" w:hAnsi="Calibri"/>
                <w:b/>
                <w:bCs/>
                <w:color w:val="000000"/>
                <w:szCs w:val="22"/>
              </w:rPr>
              <w:t>Wholefish/foodfish.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1992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21,938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11,531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1993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34,978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14,100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1994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31,722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8,078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1995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46,891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6,462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1996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63,641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16,719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1997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36,311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6,844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1998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35,990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4,870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1999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36,131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10,103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2000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36,868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2,920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2001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42,129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5,021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2002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30,406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3,270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2003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34,229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7,130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2004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40,863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5,001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2005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54,619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891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2006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53,674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2,569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2007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53,566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517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2008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49,250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2,890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2009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61,202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3,663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2010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62,035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2,151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2011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44,931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5,071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2012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40,185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5,432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2013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19,127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2,907</w:t>
            </w:r>
          </w:p>
        </w:tc>
      </w:tr>
      <w:tr w:rsidR="00B56F91" w:rsidRPr="00A11E01" w:rsidTr="0081059A">
        <w:trPr>
          <w:trHeight w:val="288"/>
          <w:jc w:val="center"/>
        </w:trPr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2014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3,599</w:t>
            </w:r>
          </w:p>
        </w:tc>
        <w:tc>
          <w:tcPr>
            <w:tcW w:w="2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F91" w:rsidRPr="00A11E01" w:rsidRDefault="00B56F91" w:rsidP="000B30D9">
            <w:pPr>
              <w:spacing w:after="0"/>
              <w:contextualSpacing/>
              <w:jc w:val="right"/>
              <w:rPr>
                <w:rFonts w:ascii="Calibri" w:hAnsi="Calibri"/>
                <w:color w:val="000000"/>
                <w:szCs w:val="22"/>
              </w:rPr>
            </w:pPr>
            <w:r w:rsidRPr="00A11E01">
              <w:rPr>
                <w:rFonts w:ascii="Calibri" w:hAnsi="Calibri"/>
                <w:color w:val="000000"/>
                <w:szCs w:val="22"/>
              </w:rPr>
              <w:t>411</w:t>
            </w:r>
          </w:p>
        </w:tc>
      </w:tr>
    </w:tbl>
    <w:p w:rsidR="00542817" w:rsidRDefault="00542817" w:rsidP="00BD02CF">
      <w:pPr>
        <w:rPr>
          <w:lang w:eastAsia="ja-JP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62"/>
        <w:gridCol w:w="1691"/>
        <w:gridCol w:w="2059"/>
        <w:gridCol w:w="1262"/>
      </w:tblGrid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1059A">
              <w:rPr>
                <w:rFonts w:ascii="Calibri" w:hAnsi="Calibri"/>
                <w:b/>
                <w:bCs/>
                <w:color w:val="000000"/>
                <w:szCs w:val="22"/>
              </w:rPr>
              <w:t>Headed&amp;gutted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1059A">
              <w:rPr>
                <w:rFonts w:ascii="Calibri" w:hAnsi="Calibri"/>
                <w:b/>
                <w:bCs/>
                <w:color w:val="000000"/>
                <w:szCs w:val="22"/>
              </w:rPr>
              <w:t>Wholefish/foodfish.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1059A">
              <w:rPr>
                <w:rFonts w:ascii="Calibri" w:hAnsi="Calibri"/>
                <w:b/>
                <w:bCs/>
                <w:color w:val="000000"/>
                <w:szCs w:val="22"/>
              </w:rPr>
              <w:t>GrandTotal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99,165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99,955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186,404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11,141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197,545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104,650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23,997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128,647</w:t>
            </w:r>
          </w:p>
        </w:tc>
        <w:bookmarkStart w:id="2" w:name="_GoBack"/>
        <w:bookmarkEnd w:id="2"/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79,258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15,879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95,137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32,064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6,190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38,254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16,102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5,010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21,112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38,545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8,669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47,215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24,951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13,469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38,420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217,458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26,106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243,564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124,379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13,916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138,296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10,509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3,104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13,613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81059A">
              <w:rPr>
                <w:rFonts w:ascii="Calibri" w:hAnsi="Calibri"/>
                <w:color w:val="000000"/>
                <w:szCs w:val="22"/>
              </w:rPr>
              <w:t>1,077</w:t>
            </w:r>
          </w:p>
        </w:tc>
      </w:tr>
      <w:tr w:rsidR="0081059A" w:rsidRPr="0081059A" w:rsidTr="004F784D">
        <w:trPr>
          <w:trHeight w:val="288"/>
        </w:trPr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1059A">
              <w:rPr>
                <w:rFonts w:ascii="Calibri" w:hAnsi="Calibri"/>
                <w:b/>
                <w:bCs/>
                <w:color w:val="000000"/>
                <w:szCs w:val="22"/>
              </w:rPr>
              <w:t>GrandTotal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1059A">
              <w:rPr>
                <w:rFonts w:ascii="Calibri" w:hAnsi="Calibri"/>
                <w:b/>
                <w:bCs/>
                <w:color w:val="000000"/>
                <w:szCs w:val="22"/>
              </w:rPr>
              <w:t>934284.185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1059A">
              <w:rPr>
                <w:rFonts w:ascii="Calibri" w:hAnsi="Calibri"/>
                <w:b/>
                <w:bCs/>
                <w:color w:val="000000"/>
                <w:szCs w:val="22"/>
              </w:rPr>
              <w:t>128550.42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1059A" w:rsidRPr="0081059A" w:rsidRDefault="0081059A" w:rsidP="0081059A">
            <w:pPr>
              <w:keepNext/>
              <w:spacing w:after="0"/>
              <w:jc w:val="right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1059A">
              <w:rPr>
                <w:rFonts w:ascii="Calibri" w:hAnsi="Calibri"/>
                <w:b/>
                <w:bCs/>
                <w:color w:val="000000"/>
                <w:szCs w:val="22"/>
              </w:rPr>
              <w:t>1,062,835</w:t>
            </w:r>
          </w:p>
        </w:tc>
      </w:tr>
    </w:tbl>
    <w:p w:rsidR="0081059A" w:rsidRDefault="0081059A" w:rsidP="00BD02CF">
      <w:pPr>
        <w:rPr>
          <w:lang w:eastAsia="ja-JP"/>
        </w:rPr>
      </w:pPr>
    </w:p>
    <w:p w:rsidR="004F784D" w:rsidRDefault="004F784D" w:rsidP="00BD02CF">
      <w:pPr>
        <w:rPr>
          <w:lang w:eastAsia="ja-JP"/>
        </w:rPr>
      </w:pPr>
    </w:p>
    <w:p w:rsidR="004F784D" w:rsidRDefault="004F784D" w:rsidP="00BD02CF">
      <w:pPr>
        <w:rPr>
          <w:lang w:eastAsia="ja-JP"/>
        </w:rPr>
      </w:pPr>
      <w:r>
        <w:rPr>
          <w:lang w:eastAsia="ja-JP"/>
        </w:rPr>
        <w:t>Double versus single tags</w:t>
      </w:r>
    </w:p>
    <w:p w:rsidR="0070105D" w:rsidRDefault="0070105D" w:rsidP="00BD02CF">
      <w:pPr>
        <w:rPr>
          <w:lang w:eastAsia="ja-JP"/>
        </w:rPr>
      </w:pPr>
      <w:r>
        <w:rPr>
          <w:lang w:eastAsia="ja-JP"/>
        </w:rPr>
        <w:t>Reporting rate issues:</w:t>
      </w:r>
    </w:p>
    <w:p w:rsidR="004F784D" w:rsidRDefault="0070105D" w:rsidP="00BD02CF">
      <w:pPr>
        <w:rPr>
          <w:lang w:eastAsia="ja-JP"/>
        </w:rPr>
      </w:pPr>
      <w:r w:rsidRPr="0070105D">
        <w:rPr>
          <w:position w:val="-12"/>
          <w:lang w:eastAsia="ja-JP"/>
        </w:rPr>
        <w:object w:dxaOrig="15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6pt;height:18pt" o:ole="">
            <v:imagedata r:id="rId7" o:title=""/>
          </v:shape>
          <o:OLEObject Type="Embed" ProgID="Equation.DSMT4" ShapeID="_x0000_i1025" DrawAspect="Content" ObjectID="_1467643702" r:id="rId8"/>
        </w:object>
      </w:r>
    </w:p>
    <w:p w:rsidR="0070105D" w:rsidRDefault="0070105D" w:rsidP="00BD02CF">
      <w:pPr>
        <w:rPr>
          <w:lang w:eastAsia="ja-JP"/>
        </w:rPr>
      </w:pPr>
      <w:r w:rsidRPr="0070105D">
        <w:rPr>
          <w:position w:val="-10"/>
          <w:lang w:eastAsia="ja-JP"/>
        </w:rPr>
        <w:object w:dxaOrig="220" w:dyaOrig="320">
          <v:shape id="_x0000_i1026" type="#_x0000_t75" style="width:11.4pt;height:15.6pt" o:ole="">
            <v:imagedata r:id="rId9" o:title=""/>
          </v:shape>
          <o:OLEObject Type="Embed" ProgID="Equation.DSMT4" ShapeID="_x0000_i1026" DrawAspect="Content" ObjectID="_1467643703" r:id="rId10"/>
        </w:object>
      </w:r>
    </w:p>
    <w:p w:rsidR="00264DDE" w:rsidRDefault="00264DDE" w:rsidP="00BD02CF">
      <w:pPr>
        <w:rPr>
          <w:lang w:eastAsia="ja-JP"/>
        </w:rPr>
      </w:pPr>
    </w:p>
    <w:p w:rsidR="00264DDE" w:rsidRDefault="00264DDE" w:rsidP="00BD02CF">
      <w:pPr>
        <w:rPr>
          <w:lang w:eastAsia="ja-JP"/>
        </w:rPr>
      </w:pPr>
    </w:p>
    <w:p w:rsidR="00264DDE" w:rsidRDefault="00264DDE" w:rsidP="00BD02CF">
      <w:pPr>
        <w:rPr>
          <w:lang w:eastAsia="ja-JP"/>
        </w:rPr>
      </w:pPr>
      <w:r>
        <w:rPr>
          <w:lang w:eastAsia="ja-JP"/>
        </w:rPr>
        <w:t>Steps to complete tables:</w:t>
      </w:r>
    </w:p>
    <w:p w:rsidR="00264DDE" w:rsidRDefault="00264DDE" w:rsidP="00264DDE">
      <w:pPr>
        <w:pStyle w:val="ListParagraph"/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>Correct data from file S sent</w:t>
      </w:r>
    </w:p>
    <w:p w:rsidR="00264DDE" w:rsidRDefault="008A15A6" w:rsidP="00264DDE">
      <w:pPr>
        <w:pStyle w:val="ListParagraph"/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>Check days elapsed</w:t>
      </w:r>
    </w:p>
    <w:p w:rsidR="008A15A6" w:rsidRDefault="008A15A6" w:rsidP="00264DDE">
      <w:pPr>
        <w:pStyle w:val="ListParagraph"/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>Correct retention rates for 2011 vs all</w:t>
      </w:r>
    </w:p>
    <w:p w:rsidR="008A15A6" w:rsidRDefault="008A15A6" w:rsidP="00264DDE">
      <w:pPr>
        <w:pStyle w:val="ListParagraph"/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>Correct the code to do the reporting rate by event</w:t>
      </w:r>
    </w:p>
    <w:p w:rsidR="008A15A6" w:rsidRPr="00BD02CF" w:rsidRDefault="008A15A6" w:rsidP="00264DDE">
      <w:pPr>
        <w:pStyle w:val="ListParagraph"/>
        <w:numPr>
          <w:ilvl w:val="0"/>
          <w:numId w:val="21"/>
        </w:numPr>
        <w:rPr>
          <w:lang w:eastAsia="ja-JP"/>
        </w:rPr>
      </w:pPr>
    </w:p>
    <w:sectPr w:rsidR="008A15A6" w:rsidRPr="00BD02CF" w:rsidSect="00CE0716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432" w:rsidRDefault="00796432">
      <w:r>
        <w:separator/>
      </w:r>
    </w:p>
  </w:endnote>
  <w:endnote w:type="continuationSeparator" w:id="0">
    <w:p w:rsidR="00796432" w:rsidRDefault="0079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P Typographic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049" w:rsidRDefault="00CE07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D404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4049" w:rsidRDefault="00BD404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049" w:rsidRDefault="00CE07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D404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059A">
      <w:rPr>
        <w:rStyle w:val="PageNumber"/>
        <w:noProof/>
      </w:rPr>
      <w:t>2</w:t>
    </w:r>
    <w:r>
      <w:rPr>
        <w:rStyle w:val="PageNumber"/>
      </w:rPr>
      <w:fldChar w:fldCharType="end"/>
    </w:r>
  </w:p>
  <w:p w:rsidR="00BD4049" w:rsidRDefault="00BD40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432" w:rsidRDefault="00796432">
      <w:r>
        <w:separator/>
      </w:r>
    </w:p>
  </w:footnote>
  <w:footnote w:type="continuationSeparator" w:id="0">
    <w:p w:rsidR="00796432" w:rsidRDefault="00796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BD8BA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6A64C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6665E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17C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786C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5436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D6A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87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3A9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5848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5485E36"/>
    <w:lvl w:ilvl="0">
      <w:numFmt w:val="decimal"/>
      <w:pStyle w:val="nl"/>
      <w:lvlText w:val="*"/>
      <w:lvlJc w:val="left"/>
    </w:lvl>
  </w:abstractNum>
  <w:abstractNum w:abstractNumId="11">
    <w:nsid w:val="108C0814"/>
    <w:multiLevelType w:val="multilevel"/>
    <w:tmpl w:val="0409001D"/>
    <w:numStyleLink w:val="1ai"/>
  </w:abstractNum>
  <w:abstractNum w:abstractNumId="12">
    <w:nsid w:val="16765065"/>
    <w:multiLevelType w:val="multilevel"/>
    <w:tmpl w:val="0792AACA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1.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1.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1.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none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1FCF0471"/>
    <w:multiLevelType w:val="hybridMultilevel"/>
    <w:tmpl w:val="2ED28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F33D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710E7703"/>
    <w:multiLevelType w:val="hybridMultilevel"/>
    <w:tmpl w:val="377E4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C5890"/>
    <w:multiLevelType w:val="multilevel"/>
    <w:tmpl w:val="0792AACA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1.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1.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1.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none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7DB55BD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  <w:lvlOverride w:ilvl="0">
      <w:lvl w:ilvl="0">
        <w:start w:val="1"/>
        <w:numFmt w:val="bullet"/>
        <w:pStyle w:val="nl"/>
        <w:lvlText w:val="!"/>
        <w:legacy w:legacy="1" w:legacySpace="0" w:legacyIndent="1"/>
        <w:lvlJc w:val="left"/>
        <w:pPr>
          <w:ind w:left="1" w:hanging="1"/>
        </w:pPr>
        <w:rPr>
          <w:rFonts w:ascii="WP TypographicSymbols" w:hAnsi="WP TypographicSymbols" w:hint="default"/>
        </w:rPr>
      </w:lvl>
    </w:lvlOverride>
  </w:num>
  <w:num w:numId="2">
    <w:abstractNumId w:val="16"/>
  </w:num>
  <w:num w:numId="3">
    <w:abstractNumId w:val="16"/>
  </w:num>
  <w:num w:numId="4">
    <w:abstractNumId w:val="16"/>
  </w:num>
  <w:num w:numId="5">
    <w:abstractNumId w:val="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  <w:num w:numId="18">
    <w:abstractNumId w:val="17"/>
  </w:num>
  <w:num w:numId="19">
    <w:abstractNumId w:val="11"/>
  </w:num>
  <w:num w:numId="20">
    <w:abstractNumId w:val="13"/>
  </w:num>
  <w:num w:numId="21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 Ianelli">
    <w15:presenceInfo w15:providerId="Windows Live" w15:userId="d47bb14cbf4691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5D2"/>
    <w:rsid w:val="00000EE5"/>
    <w:rsid w:val="000176F6"/>
    <w:rsid w:val="00023615"/>
    <w:rsid w:val="000444C9"/>
    <w:rsid w:val="00046185"/>
    <w:rsid w:val="00077563"/>
    <w:rsid w:val="00091395"/>
    <w:rsid w:val="000A48E5"/>
    <w:rsid w:val="000B2E4D"/>
    <w:rsid w:val="000C00C8"/>
    <w:rsid w:val="000C3048"/>
    <w:rsid w:val="000D4D4E"/>
    <w:rsid w:val="000E2E5B"/>
    <w:rsid w:val="000E5B26"/>
    <w:rsid w:val="000E5BF5"/>
    <w:rsid w:val="000E5DC2"/>
    <w:rsid w:val="00135297"/>
    <w:rsid w:val="0015610A"/>
    <w:rsid w:val="00171DD3"/>
    <w:rsid w:val="00180C63"/>
    <w:rsid w:val="001856DC"/>
    <w:rsid w:val="001928FC"/>
    <w:rsid w:val="001B3652"/>
    <w:rsid w:val="001E2D3C"/>
    <w:rsid w:val="001E4873"/>
    <w:rsid w:val="001F50AB"/>
    <w:rsid w:val="002353FB"/>
    <w:rsid w:val="002444D5"/>
    <w:rsid w:val="00256660"/>
    <w:rsid w:val="00263698"/>
    <w:rsid w:val="00264DDE"/>
    <w:rsid w:val="00276FA1"/>
    <w:rsid w:val="002900C0"/>
    <w:rsid w:val="0029764D"/>
    <w:rsid w:val="002A4C00"/>
    <w:rsid w:val="002B6D34"/>
    <w:rsid w:val="002C395D"/>
    <w:rsid w:val="002C532F"/>
    <w:rsid w:val="002D0103"/>
    <w:rsid w:val="002D152F"/>
    <w:rsid w:val="002D4A80"/>
    <w:rsid w:val="002F7E20"/>
    <w:rsid w:val="003056D1"/>
    <w:rsid w:val="00323864"/>
    <w:rsid w:val="0033040A"/>
    <w:rsid w:val="0033691E"/>
    <w:rsid w:val="00336CA5"/>
    <w:rsid w:val="00343DC9"/>
    <w:rsid w:val="003472EB"/>
    <w:rsid w:val="003502B5"/>
    <w:rsid w:val="00354B4B"/>
    <w:rsid w:val="00357844"/>
    <w:rsid w:val="00365089"/>
    <w:rsid w:val="003A1A0C"/>
    <w:rsid w:val="003B4089"/>
    <w:rsid w:val="003C4E96"/>
    <w:rsid w:val="003C594E"/>
    <w:rsid w:val="003C617E"/>
    <w:rsid w:val="003D1D7B"/>
    <w:rsid w:val="003E02D0"/>
    <w:rsid w:val="003E07A0"/>
    <w:rsid w:val="003F33BD"/>
    <w:rsid w:val="00407E90"/>
    <w:rsid w:val="004321BB"/>
    <w:rsid w:val="004343F8"/>
    <w:rsid w:val="0044730E"/>
    <w:rsid w:val="004866F1"/>
    <w:rsid w:val="0049059E"/>
    <w:rsid w:val="00493FA2"/>
    <w:rsid w:val="00494804"/>
    <w:rsid w:val="0049615C"/>
    <w:rsid w:val="004B1428"/>
    <w:rsid w:val="004B4341"/>
    <w:rsid w:val="004E10F8"/>
    <w:rsid w:val="004E3067"/>
    <w:rsid w:val="004F784D"/>
    <w:rsid w:val="00542817"/>
    <w:rsid w:val="00554134"/>
    <w:rsid w:val="005554A8"/>
    <w:rsid w:val="00560D6F"/>
    <w:rsid w:val="005649CC"/>
    <w:rsid w:val="00570E9E"/>
    <w:rsid w:val="0057423D"/>
    <w:rsid w:val="00575713"/>
    <w:rsid w:val="0057608F"/>
    <w:rsid w:val="0058306A"/>
    <w:rsid w:val="00583703"/>
    <w:rsid w:val="005A0450"/>
    <w:rsid w:val="005A5DE1"/>
    <w:rsid w:val="005A7825"/>
    <w:rsid w:val="005B34CF"/>
    <w:rsid w:val="005E4136"/>
    <w:rsid w:val="005F106E"/>
    <w:rsid w:val="005F7368"/>
    <w:rsid w:val="006321B0"/>
    <w:rsid w:val="00635C7C"/>
    <w:rsid w:val="00645003"/>
    <w:rsid w:val="006606AA"/>
    <w:rsid w:val="006A314C"/>
    <w:rsid w:val="006A752E"/>
    <w:rsid w:val="006B4469"/>
    <w:rsid w:val="006B7E35"/>
    <w:rsid w:val="006D4153"/>
    <w:rsid w:val="006F37A0"/>
    <w:rsid w:val="006F57C1"/>
    <w:rsid w:val="0070105D"/>
    <w:rsid w:val="0071285C"/>
    <w:rsid w:val="007147DD"/>
    <w:rsid w:val="0071751F"/>
    <w:rsid w:val="007205FC"/>
    <w:rsid w:val="00721524"/>
    <w:rsid w:val="00733A59"/>
    <w:rsid w:val="00761177"/>
    <w:rsid w:val="00764258"/>
    <w:rsid w:val="00771DA0"/>
    <w:rsid w:val="00792FFC"/>
    <w:rsid w:val="00796432"/>
    <w:rsid w:val="007A63E6"/>
    <w:rsid w:val="007B214F"/>
    <w:rsid w:val="007D4F82"/>
    <w:rsid w:val="007F67AD"/>
    <w:rsid w:val="008002E1"/>
    <w:rsid w:val="00800772"/>
    <w:rsid w:val="0081059A"/>
    <w:rsid w:val="008224B0"/>
    <w:rsid w:val="00844600"/>
    <w:rsid w:val="00855DEE"/>
    <w:rsid w:val="008617D7"/>
    <w:rsid w:val="00861E4F"/>
    <w:rsid w:val="00866AB1"/>
    <w:rsid w:val="00872893"/>
    <w:rsid w:val="00875E82"/>
    <w:rsid w:val="00892975"/>
    <w:rsid w:val="00897645"/>
    <w:rsid w:val="008A15A6"/>
    <w:rsid w:val="008B26DE"/>
    <w:rsid w:val="008D40AF"/>
    <w:rsid w:val="008E60CD"/>
    <w:rsid w:val="008E7D3B"/>
    <w:rsid w:val="008F607A"/>
    <w:rsid w:val="008F7066"/>
    <w:rsid w:val="00932607"/>
    <w:rsid w:val="009342A7"/>
    <w:rsid w:val="00946A08"/>
    <w:rsid w:val="00946ACA"/>
    <w:rsid w:val="00953D7A"/>
    <w:rsid w:val="009621C3"/>
    <w:rsid w:val="00964552"/>
    <w:rsid w:val="0099014C"/>
    <w:rsid w:val="009A367F"/>
    <w:rsid w:val="009A5AD8"/>
    <w:rsid w:val="009B2E8C"/>
    <w:rsid w:val="009E32B0"/>
    <w:rsid w:val="009E588D"/>
    <w:rsid w:val="009F44B7"/>
    <w:rsid w:val="00A01C48"/>
    <w:rsid w:val="00A17223"/>
    <w:rsid w:val="00A24BE8"/>
    <w:rsid w:val="00A44462"/>
    <w:rsid w:val="00A45E75"/>
    <w:rsid w:val="00A46292"/>
    <w:rsid w:val="00A5446C"/>
    <w:rsid w:val="00A60F58"/>
    <w:rsid w:val="00A87271"/>
    <w:rsid w:val="00AC5AC5"/>
    <w:rsid w:val="00AE29C9"/>
    <w:rsid w:val="00AE5A03"/>
    <w:rsid w:val="00AF278E"/>
    <w:rsid w:val="00B01C4D"/>
    <w:rsid w:val="00B142B2"/>
    <w:rsid w:val="00B15262"/>
    <w:rsid w:val="00B20CFD"/>
    <w:rsid w:val="00B21BC1"/>
    <w:rsid w:val="00B26DDF"/>
    <w:rsid w:val="00B44C34"/>
    <w:rsid w:val="00B56F91"/>
    <w:rsid w:val="00B57DBC"/>
    <w:rsid w:val="00B64FDD"/>
    <w:rsid w:val="00B82869"/>
    <w:rsid w:val="00BC3DD0"/>
    <w:rsid w:val="00BC5F7B"/>
    <w:rsid w:val="00BD02CF"/>
    <w:rsid w:val="00BD4049"/>
    <w:rsid w:val="00C01833"/>
    <w:rsid w:val="00C07F99"/>
    <w:rsid w:val="00C148E5"/>
    <w:rsid w:val="00C35B10"/>
    <w:rsid w:val="00C479BF"/>
    <w:rsid w:val="00C54650"/>
    <w:rsid w:val="00C55E20"/>
    <w:rsid w:val="00C6645E"/>
    <w:rsid w:val="00C72544"/>
    <w:rsid w:val="00C75224"/>
    <w:rsid w:val="00C87714"/>
    <w:rsid w:val="00C95055"/>
    <w:rsid w:val="00C95C2D"/>
    <w:rsid w:val="00CB17B0"/>
    <w:rsid w:val="00CB4506"/>
    <w:rsid w:val="00CB564B"/>
    <w:rsid w:val="00CD17C0"/>
    <w:rsid w:val="00CD372E"/>
    <w:rsid w:val="00CE0716"/>
    <w:rsid w:val="00CF2E82"/>
    <w:rsid w:val="00D31410"/>
    <w:rsid w:val="00D46CD6"/>
    <w:rsid w:val="00D529AA"/>
    <w:rsid w:val="00D64744"/>
    <w:rsid w:val="00D715EA"/>
    <w:rsid w:val="00D76565"/>
    <w:rsid w:val="00D87C71"/>
    <w:rsid w:val="00DE083E"/>
    <w:rsid w:val="00DE510C"/>
    <w:rsid w:val="00DE7344"/>
    <w:rsid w:val="00E00802"/>
    <w:rsid w:val="00E02409"/>
    <w:rsid w:val="00E40EC1"/>
    <w:rsid w:val="00E41A7A"/>
    <w:rsid w:val="00E44FC1"/>
    <w:rsid w:val="00E71DE1"/>
    <w:rsid w:val="00E720AD"/>
    <w:rsid w:val="00E72732"/>
    <w:rsid w:val="00EA3829"/>
    <w:rsid w:val="00EA4881"/>
    <w:rsid w:val="00EA619E"/>
    <w:rsid w:val="00EC6486"/>
    <w:rsid w:val="00ED0A45"/>
    <w:rsid w:val="00EF1DC5"/>
    <w:rsid w:val="00EF67C6"/>
    <w:rsid w:val="00F15D4F"/>
    <w:rsid w:val="00F562B1"/>
    <w:rsid w:val="00F7007E"/>
    <w:rsid w:val="00F7358E"/>
    <w:rsid w:val="00F8273E"/>
    <w:rsid w:val="00F924C4"/>
    <w:rsid w:val="00FA25D2"/>
    <w:rsid w:val="00FB4832"/>
    <w:rsid w:val="00FD501B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66F1AA-5C41-4EDB-A354-2623CBD1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716"/>
    <w:pPr>
      <w:spacing w:after="160"/>
    </w:pPr>
    <w:rPr>
      <w:sz w:val="22"/>
    </w:rPr>
  </w:style>
  <w:style w:type="paragraph" w:styleId="Heading1">
    <w:name w:val="heading 1"/>
    <w:next w:val="Normal"/>
    <w:qFormat/>
    <w:rsid w:val="00C95C2D"/>
    <w:pPr>
      <w:keepNext/>
      <w:spacing w:before="240" w:after="60"/>
      <w:outlineLvl w:val="0"/>
    </w:pPr>
    <w:rPr>
      <w:rFonts w:ascii="Arial" w:hAnsi="Arial"/>
      <w:b/>
      <w:kern w:val="28"/>
      <w:sz w:val="24"/>
      <w:lang w:eastAsia="ja-JP"/>
    </w:rPr>
  </w:style>
  <w:style w:type="paragraph" w:styleId="Heading2">
    <w:name w:val="heading 2"/>
    <w:basedOn w:val="Heading1"/>
    <w:next w:val="Normal"/>
    <w:qFormat/>
    <w:rsid w:val="00CE0716"/>
    <w:pPr>
      <w:keepLines/>
      <w:outlineLvl w:val="1"/>
    </w:pPr>
    <w:rPr>
      <w:b w:val="0"/>
    </w:rPr>
  </w:style>
  <w:style w:type="paragraph" w:styleId="Heading3">
    <w:name w:val="heading 3"/>
    <w:basedOn w:val="Heading2"/>
    <w:next w:val="Normal"/>
    <w:qFormat/>
    <w:rsid w:val="00CE0716"/>
    <w:pPr>
      <w:spacing w:before="160"/>
      <w:outlineLvl w:val="2"/>
    </w:pPr>
    <w:rPr>
      <w:b/>
      <w:i/>
    </w:rPr>
  </w:style>
  <w:style w:type="paragraph" w:styleId="Heading4">
    <w:name w:val="heading 4"/>
    <w:basedOn w:val="Heading3"/>
    <w:next w:val="Normal"/>
    <w:qFormat/>
    <w:rsid w:val="000A48E5"/>
    <w:pPr>
      <w:spacing w:before="240"/>
      <w:outlineLvl w:val="3"/>
    </w:pPr>
  </w:style>
  <w:style w:type="paragraph" w:styleId="Heading5">
    <w:name w:val="heading 5"/>
    <w:basedOn w:val="Normal"/>
    <w:next w:val="Normal"/>
    <w:qFormat/>
    <w:rsid w:val="00CE0716"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qFormat/>
    <w:rsid w:val="00CE0716"/>
    <w:pPr>
      <w:keepLines/>
      <w:tabs>
        <w:tab w:val="left" w:pos="1440"/>
      </w:tabs>
      <w:ind w:left="1440" w:hanging="1440"/>
      <w:outlineLvl w:val="5"/>
    </w:pPr>
    <w:rPr>
      <w:snapToGrid w:val="0"/>
      <w:color w:val="000000"/>
    </w:rPr>
  </w:style>
  <w:style w:type="paragraph" w:styleId="Heading7">
    <w:name w:val="heading 7"/>
    <w:basedOn w:val="Normal"/>
    <w:next w:val="Normal"/>
    <w:qFormat/>
    <w:rsid w:val="00CE0716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CE0716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CE071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rsid w:val="00CE0716"/>
    <w:pPr>
      <w:autoSpaceDE w:val="0"/>
      <w:autoSpaceDN w:val="0"/>
      <w:adjustRightInd w:val="0"/>
      <w:ind w:left="720"/>
    </w:pPr>
    <w:rPr>
      <w:rFonts w:ascii="Courier New" w:hAnsi="Courier New"/>
      <w:szCs w:val="24"/>
    </w:rPr>
  </w:style>
  <w:style w:type="paragraph" w:customStyle="1" w:styleId="nl">
    <w:name w:val="nl"/>
    <w:basedOn w:val="Level1"/>
    <w:rsid w:val="00CE0716"/>
    <w:pPr>
      <w:numPr>
        <w:numId w:val="1"/>
      </w:numPr>
      <w:ind w:left="360" w:hanging="360"/>
    </w:pPr>
    <w:rPr>
      <w:szCs w:val="20"/>
    </w:rPr>
  </w:style>
  <w:style w:type="paragraph" w:customStyle="1" w:styleId="bl">
    <w:name w:val="bl"/>
    <w:basedOn w:val="nl"/>
    <w:rsid w:val="00CE0716"/>
    <w:pPr>
      <w:numPr>
        <w:numId w:val="0"/>
      </w:numPr>
      <w:ind w:left="360" w:hanging="360"/>
    </w:pPr>
  </w:style>
  <w:style w:type="paragraph" w:styleId="BlockText">
    <w:name w:val="Block Text"/>
    <w:basedOn w:val="Normal"/>
    <w:rsid w:val="00CE0716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-144" w:right="-864"/>
      <w:jc w:val="both"/>
    </w:pPr>
    <w:rPr>
      <w:color w:val="000000"/>
      <w:sz w:val="24"/>
    </w:rPr>
  </w:style>
  <w:style w:type="paragraph" w:customStyle="1" w:styleId="body">
    <w:name w:val="body"/>
    <w:basedOn w:val="Normal"/>
    <w:rsid w:val="00CE0716"/>
    <w:pPr>
      <w:spacing w:after="240"/>
      <w:ind w:left="1440"/>
    </w:pPr>
    <w:rPr>
      <w:rFonts w:ascii="Courier New" w:hAnsi="Courier New"/>
      <w:sz w:val="24"/>
    </w:rPr>
  </w:style>
  <w:style w:type="paragraph" w:styleId="BodyText">
    <w:name w:val="Body Text"/>
    <w:basedOn w:val="Normal"/>
    <w:rsid w:val="00CE0716"/>
    <w:pPr>
      <w:ind w:right="3456"/>
    </w:pPr>
    <w:rPr>
      <w:i/>
      <w:sz w:val="16"/>
    </w:rPr>
  </w:style>
  <w:style w:type="paragraph" w:styleId="BodyText2">
    <w:name w:val="Body Text 2"/>
    <w:basedOn w:val="Normal"/>
    <w:rsid w:val="00CE0716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color w:val="000000"/>
      <w:sz w:val="24"/>
    </w:rPr>
  </w:style>
  <w:style w:type="paragraph" w:styleId="BodyText3">
    <w:name w:val="Body Text 3"/>
    <w:basedOn w:val="Normal"/>
    <w:rsid w:val="00CE0716"/>
    <w:pPr>
      <w:widowControl w:val="0"/>
      <w:tabs>
        <w:tab w:val="left" w:pos="-1440"/>
        <w:tab w:val="left" w:pos="-720"/>
        <w:tab w:val="left" w:pos="720"/>
        <w:tab w:val="left" w:pos="1440"/>
        <w:tab w:val="left" w:pos="2160"/>
      </w:tabs>
      <w:jc w:val="both"/>
    </w:pPr>
    <w:rPr>
      <w:color w:val="000000"/>
    </w:rPr>
  </w:style>
  <w:style w:type="paragraph" w:styleId="BodyTextIndent">
    <w:name w:val="Body Text Indent"/>
    <w:basedOn w:val="Normal"/>
    <w:rsid w:val="00CE0716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/>
      <w:jc w:val="both"/>
    </w:pPr>
    <w:rPr>
      <w:color w:val="000000"/>
      <w:sz w:val="24"/>
    </w:rPr>
  </w:style>
  <w:style w:type="paragraph" w:styleId="BodyTextIndent2">
    <w:name w:val="Body Text Indent 2"/>
    <w:basedOn w:val="Normal"/>
    <w:rsid w:val="00CE0716"/>
    <w:pPr>
      <w:spacing w:after="0"/>
      <w:ind w:left="720"/>
    </w:pPr>
  </w:style>
  <w:style w:type="paragraph" w:styleId="BodyTextIndent3">
    <w:name w:val="Body Text Indent 3"/>
    <w:basedOn w:val="Normal"/>
    <w:rsid w:val="00CE0716"/>
    <w:pPr>
      <w:tabs>
        <w:tab w:val="left" w:pos="6030"/>
      </w:tabs>
      <w:ind w:left="360"/>
    </w:pPr>
    <w:rPr>
      <w:sz w:val="20"/>
    </w:rPr>
  </w:style>
  <w:style w:type="character" w:customStyle="1" w:styleId="BodyTextIndentChar">
    <w:name w:val="Body Text Indent Char"/>
    <w:basedOn w:val="DefaultParagraphFont"/>
    <w:rsid w:val="00CE0716"/>
    <w:rPr>
      <w:color w:val="000000"/>
      <w:sz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CE0716"/>
    <w:pPr>
      <w:keepNext/>
      <w:spacing w:before="120"/>
    </w:pPr>
  </w:style>
  <w:style w:type="paragraph" w:customStyle="1" w:styleId="Citation">
    <w:name w:val="Citation"/>
    <w:basedOn w:val="Normal"/>
    <w:rsid w:val="00CE0716"/>
    <w:pPr>
      <w:spacing w:after="120"/>
      <w:ind w:left="720" w:hanging="720"/>
    </w:pPr>
  </w:style>
  <w:style w:type="character" w:styleId="CommentReference">
    <w:name w:val="annotation reference"/>
    <w:basedOn w:val="DefaultParagraphFont"/>
    <w:semiHidden/>
    <w:rsid w:val="00CE0716"/>
    <w:rPr>
      <w:sz w:val="16"/>
    </w:rPr>
  </w:style>
  <w:style w:type="paragraph" w:styleId="CommentText">
    <w:name w:val="annotation text"/>
    <w:basedOn w:val="Normal"/>
    <w:semiHidden/>
    <w:rsid w:val="00CE0716"/>
    <w:pPr>
      <w:spacing w:after="240"/>
    </w:pPr>
    <w:rPr>
      <w:sz w:val="24"/>
    </w:rPr>
  </w:style>
  <w:style w:type="paragraph" w:styleId="DocumentMap">
    <w:name w:val="Document Map"/>
    <w:basedOn w:val="Normal"/>
    <w:semiHidden/>
    <w:rsid w:val="00CE0716"/>
    <w:pPr>
      <w:shd w:val="clear" w:color="auto" w:fill="000080"/>
    </w:pPr>
    <w:rPr>
      <w:rFonts w:ascii="Tahoma" w:hAnsi="Tahoma"/>
    </w:rPr>
  </w:style>
  <w:style w:type="paragraph" w:customStyle="1" w:styleId="eq">
    <w:name w:val="eq"/>
    <w:basedOn w:val="Normal"/>
    <w:rsid w:val="00CE0716"/>
    <w:pPr>
      <w:tabs>
        <w:tab w:val="right" w:pos="7560"/>
      </w:tabs>
      <w:spacing w:after="240"/>
    </w:pPr>
  </w:style>
  <w:style w:type="paragraph" w:customStyle="1" w:styleId="equ">
    <w:name w:val="equ"/>
    <w:basedOn w:val="Normal"/>
    <w:rsid w:val="00CE0716"/>
    <w:pPr>
      <w:ind w:left="720" w:hanging="540"/>
    </w:pPr>
  </w:style>
  <w:style w:type="paragraph" w:customStyle="1" w:styleId="equation">
    <w:name w:val="equation"/>
    <w:basedOn w:val="Normal"/>
    <w:rsid w:val="00CE0716"/>
    <w:pPr>
      <w:tabs>
        <w:tab w:val="left" w:pos="1440"/>
        <w:tab w:val="left" w:leader="dot" w:pos="7920"/>
      </w:tabs>
      <w:spacing w:after="120"/>
      <w:ind w:left="1440" w:hanging="720"/>
    </w:pPr>
  </w:style>
  <w:style w:type="paragraph" w:customStyle="1" w:styleId="fig">
    <w:name w:val="fig"/>
    <w:basedOn w:val="Normal"/>
    <w:rsid w:val="00CE0716"/>
    <w:pPr>
      <w:keepNext/>
      <w:spacing w:after="0"/>
      <w:jc w:val="center"/>
    </w:pPr>
  </w:style>
  <w:style w:type="character" w:customStyle="1" w:styleId="figChar">
    <w:name w:val="fig Char"/>
    <w:basedOn w:val="DefaultParagraphFont"/>
    <w:rsid w:val="00CE0716"/>
    <w:rPr>
      <w:sz w:val="22"/>
      <w:lang w:val="en-US" w:eastAsia="en-US" w:bidi="ar-SA"/>
    </w:rPr>
  </w:style>
  <w:style w:type="paragraph" w:customStyle="1" w:styleId="figcap">
    <w:name w:val="figcap"/>
    <w:basedOn w:val="Normal"/>
    <w:rsid w:val="00CE0716"/>
    <w:pPr>
      <w:ind w:left="990" w:hanging="990"/>
    </w:pPr>
  </w:style>
  <w:style w:type="paragraph" w:customStyle="1" w:styleId="FigCaption">
    <w:name w:val="FigCaption"/>
    <w:basedOn w:val="Heading6"/>
    <w:rsid w:val="00CE0716"/>
  </w:style>
  <w:style w:type="character" w:styleId="FollowedHyperlink">
    <w:name w:val="FollowedHyperlink"/>
    <w:basedOn w:val="DefaultParagraphFont"/>
    <w:rsid w:val="00CE0716"/>
    <w:rPr>
      <w:color w:val="800080"/>
      <w:u w:val="single"/>
    </w:rPr>
  </w:style>
  <w:style w:type="paragraph" w:styleId="Footer">
    <w:name w:val="footer"/>
    <w:basedOn w:val="Normal"/>
    <w:rsid w:val="00CE0716"/>
    <w:pPr>
      <w:tabs>
        <w:tab w:val="center" w:pos="4320"/>
        <w:tab w:val="left" w:pos="5957"/>
      </w:tabs>
    </w:pPr>
    <w:rPr>
      <w:i/>
      <w:sz w:val="24"/>
    </w:rPr>
  </w:style>
  <w:style w:type="character" w:styleId="FootnoteReference">
    <w:name w:val="footnote reference"/>
    <w:basedOn w:val="DefaultParagraphFont"/>
    <w:semiHidden/>
    <w:rsid w:val="00CE0716"/>
    <w:rPr>
      <w:rFonts w:ascii="Times New Roman" w:hAnsi="Times New Roman"/>
      <w:sz w:val="24"/>
      <w:vertAlign w:val="superscript"/>
    </w:rPr>
  </w:style>
  <w:style w:type="paragraph" w:styleId="FootnoteText">
    <w:name w:val="footnote text"/>
    <w:basedOn w:val="Normal"/>
    <w:semiHidden/>
    <w:rsid w:val="00CE0716"/>
    <w:pPr>
      <w:spacing w:after="60"/>
      <w:ind w:left="720" w:hanging="720"/>
    </w:pPr>
    <w:rPr>
      <w:sz w:val="20"/>
    </w:rPr>
  </w:style>
  <w:style w:type="paragraph" w:customStyle="1" w:styleId="hanging">
    <w:name w:val="hanging"/>
    <w:basedOn w:val="Normal"/>
    <w:rsid w:val="00CE0716"/>
    <w:pPr>
      <w:spacing w:after="240"/>
      <w:ind w:left="720" w:hanging="720"/>
    </w:pPr>
    <w:rPr>
      <w:sz w:val="24"/>
    </w:rPr>
  </w:style>
  <w:style w:type="paragraph" w:styleId="Header">
    <w:name w:val="header"/>
    <w:basedOn w:val="Normal"/>
    <w:rsid w:val="00C54650"/>
    <w:pPr>
      <w:tabs>
        <w:tab w:val="center" w:pos="4320"/>
        <w:tab w:val="right" w:pos="9360"/>
      </w:tabs>
      <w:spacing w:after="0"/>
    </w:pPr>
    <w:rPr>
      <w:i/>
    </w:rPr>
  </w:style>
  <w:style w:type="numbering" w:styleId="111111">
    <w:name w:val="Outline List 2"/>
    <w:basedOn w:val="NoList"/>
    <w:rsid w:val="00336CA5"/>
    <w:pPr>
      <w:numPr>
        <w:numId w:val="17"/>
      </w:numPr>
    </w:pPr>
  </w:style>
  <w:style w:type="paragraph" w:styleId="HTMLPreformatted">
    <w:name w:val="HTML Preformatted"/>
    <w:basedOn w:val="Normal"/>
    <w:rsid w:val="00CE0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Arial Unicode MS" w:eastAsia="Arial Unicode MS" w:hAnsi="Arial Unicode MS"/>
      <w:color w:val="000000"/>
      <w:sz w:val="20"/>
    </w:rPr>
  </w:style>
  <w:style w:type="character" w:styleId="Hyperlink">
    <w:name w:val="Hyperlink"/>
    <w:basedOn w:val="DefaultParagraphFont"/>
    <w:rsid w:val="00CE0716"/>
    <w:rPr>
      <w:color w:val="0000FF"/>
      <w:u w:val="single"/>
    </w:rPr>
  </w:style>
  <w:style w:type="paragraph" w:customStyle="1" w:styleId="lc">
    <w:name w:val="lc"/>
    <w:basedOn w:val="Normal"/>
    <w:rsid w:val="00CE0716"/>
    <w:pPr>
      <w:spacing w:after="120"/>
      <w:ind w:left="720" w:hanging="720"/>
    </w:pPr>
    <w:rPr>
      <w:color w:val="000000"/>
    </w:rPr>
  </w:style>
  <w:style w:type="numbering" w:styleId="1ai">
    <w:name w:val="Outline List 1"/>
    <w:basedOn w:val="NoList"/>
    <w:rsid w:val="00336CA5"/>
    <w:pPr>
      <w:numPr>
        <w:numId w:val="18"/>
      </w:numPr>
    </w:pPr>
  </w:style>
  <w:style w:type="paragraph" w:customStyle="1" w:styleId="LE">
    <w:name w:val="LE"/>
    <w:rsid w:val="00CE0716"/>
    <w:pPr>
      <w:keepLines/>
      <w:tabs>
        <w:tab w:val="left" w:pos="1440"/>
      </w:tabs>
      <w:spacing w:after="240" w:line="240" w:lineRule="atLeast"/>
      <w:ind w:left="720" w:right="576" w:hanging="720"/>
    </w:pPr>
    <w:rPr>
      <w:sz w:val="24"/>
    </w:rPr>
  </w:style>
  <w:style w:type="paragraph" w:customStyle="1" w:styleId="Level2">
    <w:name w:val="Level 2"/>
    <w:rsid w:val="00CE0716"/>
    <w:pPr>
      <w:autoSpaceDE w:val="0"/>
      <w:autoSpaceDN w:val="0"/>
      <w:adjustRightInd w:val="0"/>
      <w:ind w:left="1440"/>
    </w:pPr>
    <w:rPr>
      <w:szCs w:val="24"/>
    </w:rPr>
  </w:style>
  <w:style w:type="paragraph" w:styleId="ListBullet">
    <w:name w:val="List Bullet"/>
    <w:basedOn w:val="Normal"/>
    <w:autoRedefine/>
    <w:rsid w:val="00CE0716"/>
    <w:pPr>
      <w:numPr>
        <w:numId w:val="6"/>
      </w:numPr>
    </w:pPr>
  </w:style>
  <w:style w:type="paragraph" w:styleId="List">
    <w:name w:val="List"/>
    <w:aliases w:val="list"/>
    <w:basedOn w:val="Normal"/>
    <w:rsid w:val="00CE0716"/>
    <w:pPr>
      <w:spacing w:after="240"/>
      <w:ind w:left="1440"/>
    </w:pPr>
    <w:rPr>
      <w:sz w:val="24"/>
    </w:rPr>
  </w:style>
  <w:style w:type="paragraph" w:customStyle="1" w:styleId="tb">
    <w:name w:val="tb"/>
    <w:basedOn w:val="Normal"/>
    <w:rsid w:val="00CE0716"/>
    <w:pPr>
      <w:spacing w:after="0"/>
    </w:pPr>
    <w:rPr>
      <w:sz w:val="20"/>
    </w:rPr>
  </w:style>
  <w:style w:type="paragraph" w:customStyle="1" w:styleId="MTDisplayEquation">
    <w:name w:val="MTDisplayEquation"/>
    <w:basedOn w:val="tb"/>
    <w:rsid w:val="00CE0716"/>
    <w:pPr>
      <w:tabs>
        <w:tab w:val="right" w:pos="-1440"/>
        <w:tab w:val="center" w:pos="-720"/>
      </w:tabs>
      <w:jc w:val="right"/>
    </w:pPr>
    <w:rPr>
      <w:rFonts w:eastAsia="Arial Unicode MS"/>
      <w:sz w:val="16"/>
    </w:rPr>
  </w:style>
  <w:style w:type="character" w:customStyle="1" w:styleId="MTEquationSection">
    <w:name w:val="MTEquationSection"/>
    <w:basedOn w:val="DefaultParagraphFont"/>
    <w:rsid w:val="00CE0716"/>
    <w:rPr>
      <w:vanish/>
      <w:color w:val="FF0000"/>
    </w:rPr>
  </w:style>
  <w:style w:type="paragraph" w:styleId="NormalWeb">
    <w:name w:val="Normal (Web)"/>
    <w:basedOn w:val="Normal"/>
    <w:rsid w:val="00CE0716"/>
    <w:pPr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paragraph" w:customStyle="1" w:styleId="Nothing">
    <w:name w:val="Nothing"/>
    <w:basedOn w:val="Heading1"/>
    <w:rsid w:val="00CE0716"/>
    <w:pPr>
      <w:keepNext w:val="0"/>
      <w:spacing w:before="0"/>
      <w:ind w:left="360" w:hanging="360"/>
      <w:outlineLvl w:val="9"/>
    </w:pPr>
    <w:rPr>
      <w:rFonts w:ascii="Times" w:hAnsi="Times"/>
      <w:b w:val="0"/>
      <w:kern w:val="0"/>
    </w:rPr>
  </w:style>
  <w:style w:type="character" w:styleId="PageNumber">
    <w:name w:val="page number"/>
    <w:basedOn w:val="DefaultParagraphFont"/>
    <w:rsid w:val="00CE0716"/>
  </w:style>
  <w:style w:type="paragraph" w:styleId="PlainText">
    <w:name w:val="Plain Text"/>
    <w:basedOn w:val="Normal"/>
    <w:rsid w:val="00CE0716"/>
    <w:pPr>
      <w:spacing w:after="0"/>
    </w:pPr>
    <w:rPr>
      <w:rFonts w:ascii="Courier New" w:hAnsi="Courier New"/>
      <w:sz w:val="20"/>
    </w:rPr>
  </w:style>
  <w:style w:type="paragraph" w:styleId="Quote">
    <w:name w:val="Quote"/>
    <w:basedOn w:val="Normal"/>
    <w:qFormat/>
    <w:rsid w:val="00CE0716"/>
    <w:pPr>
      <w:spacing w:before="360"/>
      <w:ind w:left="1440" w:firstLine="360"/>
    </w:pPr>
  </w:style>
  <w:style w:type="paragraph" w:customStyle="1" w:styleId="reg">
    <w:name w:val="reg"/>
    <w:rsid w:val="00CE0716"/>
    <w:pPr>
      <w:keepLines/>
      <w:spacing w:before="120"/>
    </w:pPr>
    <w:rPr>
      <w:sz w:val="24"/>
    </w:rPr>
  </w:style>
  <w:style w:type="paragraph" w:customStyle="1" w:styleId="scenario">
    <w:name w:val="scenario"/>
    <w:basedOn w:val="Normal"/>
    <w:rsid w:val="00CE0716"/>
    <w:pPr>
      <w:keepLines/>
      <w:tabs>
        <w:tab w:val="left" w:pos="1440"/>
      </w:tabs>
      <w:ind w:left="1454" w:hanging="1267"/>
    </w:pPr>
  </w:style>
  <w:style w:type="paragraph" w:styleId="TOC1">
    <w:name w:val="toc 1"/>
    <w:basedOn w:val="Normal"/>
    <w:next w:val="Normal"/>
    <w:autoRedefine/>
    <w:semiHidden/>
    <w:rsid w:val="00CE0716"/>
    <w:pPr>
      <w:spacing w:before="240" w:after="120"/>
    </w:pPr>
    <w:rPr>
      <w:b/>
      <w:sz w:val="20"/>
    </w:rPr>
  </w:style>
  <w:style w:type="paragraph" w:customStyle="1" w:styleId="SmallPrint">
    <w:name w:val="SmallPrint"/>
    <w:basedOn w:val="TOC1"/>
    <w:rsid w:val="00CE0716"/>
    <w:pPr>
      <w:keepLines/>
      <w:spacing w:line="240" w:lineRule="atLeast"/>
      <w:ind w:left="144"/>
    </w:pPr>
    <w:rPr>
      <w:rFonts w:ascii="timesroman" w:hAnsi="timesroman"/>
      <w:b w:val="0"/>
      <w:sz w:val="16"/>
    </w:rPr>
  </w:style>
  <w:style w:type="paragraph" w:customStyle="1" w:styleId="Style0">
    <w:name w:val="Style0"/>
    <w:rsid w:val="00CE0716"/>
    <w:rPr>
      <w:rFonts w:ascii="Arial" w:hAnsi="Arial"/>
      <w:snapToGrid w:val="0"/>
      <w:sz w:val="24"/>
    </w:rPr>
  </w:style>
  <w:style w:type="paragraph" w:customStyle="1" w:styleId="t">
    <w:name w:val="t"/>
    <w:basedOn w:val="Normal"/>
    <w:rsid w:val="00CE0716"/>
    <w:pPr>
      <w:jc w:val="right"/>
    </w:pPr>
    <w:rPr>
      <w:rFonts w:ascii="Arial" w:hAnsi="Arial" w:cs="Arial"/>
      <w:sz w:val="20"/>
    </w:rPr>
  </w:style>
  <w:style w:type="paragraph" w:customStyle="1" w:styleId="tabcap">
    <w:name w:val="tabcap"/>
    <w:basedOn w:val="Level2"/>
    <w:rsid w:val="00CE0716"/>
    <w:pPr>
      <w:keepNext/>
      <w:keepLines/>
      <w:tabs>
        <w:tab w:val="left" w:pos="1260"/>
      </w:tabs>
      <w:ind w:left="1260" w:hanging="1260"/>
    </w:pPr>
    <w:rPr>
      <w:sz w:val="22"/>
    </w:rPr>
  </w:style>
  <w:style w:type="paragraph" w:customStyle="1" w:styleId="tabtot">
    <w:name w:val="tabtot"/>
    <w:basedOn w:val="Normal"/>
    <w:rsid w:val="00CE0716"/>
    <w:pPr>
      <w:keepNext/>
      <w:widowControl w:val="0"/>
      <w:tabs>
        <w:tab w:val="left" w:pos="-1440"/>
        <w:tab w:val="left" w:pos="-720"/>
        <w:tab w:val="left" w:pos="0"/>
        <w:tab w:val="righ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  <w:jc w:val="both"/>
    </w:pPr>
    <w:rPr>
      <w:color w:val="000000"/>
      <w:sz w:val="18"/>
    </w:rPr>
  </w:style>
  <w:style w:type="paragraph" w:customStyle="1" w:styleId="tb1">
    <w:name w:val="tb1"/>
    <w:basedOn w:val="Normal"/>
    <w:rsid w:val="00CE0716"/>
    <w:pPr>
      <w:keepNext/>
      <w:spacing w:before="40" w:after="0"/>
      <w:ind w:left="360"/>
    </w:pPr>
  </w:style>
  <w:style w:type="paragraph" w:customStyle="1" w:styleId="tb2">
    <w:name w:val="tb2"/>
    <w:basedOn w:val="Normal"/>
    <w:rsid w:val="00CE0716"/>
    <w:pPr>
      <w:spacing w:after="0"/>
      <w:jc w:val="center"/>
    </w:pPr>
    <w:rPr>
      <w:sz w:val="16"/>
    </w:rPr>
  </w:style>
  <w:style w:type="paragraph" w:customStyle="1" w:styleId="tb3">
    <w:name w:val="tb3"/>
    <w:basedOn w:val="Normal"/>
    <w:rsid w:val="00CE0716"/>
    <w:pPr>
      <w:spacing w:after="0"/>
      <w:jc w:val="right"/>
    </w:pPr>
    <w:rPr>
      <w:rFonts w:ascii="Arial" w:hAnsi="Arial"/>
      <w:snapToGrid w:val="0"/>
      <w:color w:val="000000"/>
      <w:sz w:val="16"/>
    </w:rPr>
  </w:style>
  <w:style w:type="paragraph" w:customStyle="1" w:styleId="ti">
    <w:name w:val="ti"/>
    <w:basedOn w:val="Normal"/>
    <w:rsid w:val="00CE0716"/>
  </w:style>
  <w:style w:type="paragraph" w:styleId="Title">
    <w:name w:val="Title"/>
    <w:basedOn w:val="Normal"/>
    <w:qFormat/>
    <w:rsid w:val="00CE0716"/>
    <w:pPr>
      <w:spacing w:before="240" w:after="60"/>
      <w:jc w:val="center"/>
    </w:pPr>
    <w:rPr>
      <w:rFonts w:ascii="Lucida Sans Unicode" w:hAnsi="Lucida Sans Unicode"/>
      <w:b/>
      <w:kern w:val="28"/>
      <w:sz w:val="32"/>
    </w:rPr>
  </w:style>
  <w:style w:type="paragraph" w:customStyle="1" w:styleId="Title1">
    <w:name w:val="Title1"/>
    <w:basedOn w:val="Heading1"/>
    <w:rsid w:val="00CE0716"/>
    <w:pPr>
      <w:keepNext w:val="0"/>
      <w:spacing w:before="0" w:after="240"/>
      <w:ind w:left="360" w:hanging="360"/>
      <w:jc w:val="center"/>
      <w:outlineLvl w:val="9"/>
    </w:pPr>
    <w:rPr>
      <w:rFonts w:ascii="Times New Roman" w:hAnsi="Times New Roman"/>
      <w:color w:val="000000"/>
      <w:kern w:val="0"/>
      <w:sz w:val="32"/>
    </w:rPr>
  </w:style>
  <w:style w:type="paragraph" w:styleId="TOC2">
    <w:name w:val="toc 2"/>
    <w:basedOn w:val="Normal"/>
    <w:next w:val="Normal"/>
    <w:autoRedefine/>
    <w:semiHidden/>
    <w:rsid w:val="00CE0716"/>
    <w:pPr>
      <w:spacing w:before="120" w:after="0"/>
      <w:ind w:left="220"/>
    </w:pPr>
    <w:rPr>
      <w:i/>
      <w:sz w:val="20"/>
    </w:rPr>
  </w:style>
  <w:style w:type="paragraph" w:styleId="TOC3">
    <w:name w:val="toc 3"/>
    <w:basedOn w:val="Normal"/>
    <w:next w:val="Normal"/>
    <w:autoRedefine/>
    <w:semiHidden/>
    <w:rsid w:val="00CE0716"/>
    <w:pPr>
      <w:spacing w:after="0"/>
      <w:ind w:left="4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CE0716"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CE0716"/>
    <w:pPr>
      <w:tabs>
        <w:tab w:val="left" w:pos="1440"/>
        <w:tab w:val="right" w:leader="dot" w:pos="9350"/>
      </w:tabs>
      <w:spacing w:after="0"/>
      <w:ind w:left="1440" w:hanging="1440"/>
    </w:pPr>
    <w:rPr>
      <w:noProof/>
      <w:sz w:val="20"/>
    </w:rPr>
  </w:style>
  <w:style w:type="paragraph" w:styleId="TOC6">
    <w:name w:val="toc 6"/>
    <w:basedOn w:val="Normal"/>
    <w:next w:val="Normal"/>
    <w:autoRedefine/>
    <w:semiHidden/>
    <w:rsid w:val="00CE0716"/>
    <w:pPr>
      <w:tabs>
        <w:tab w:val="left" w:pos="1440"/>
        <w:tab w:val="right" w:leader="dot" w:pos="9350"/>
      </w:tabs>
      <w:spacing w:after="0"/>
      <w:ind w:left="1440" w:hanging="144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CE0716"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CE0716"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CE0716"/>
    <w:pPr>
      <w:spacing w:after="0"/>
      <w:ind w:left="1760"/>
    </w:pPr>
    <w:rPr>
      <w:sz w:val="20"/>
    </w:rPr>
  </w:style>
  <w:style w:type="paragraph" w:customStyle="1" w:styleId="xl24">
    <w:name w:val="xl24"/>
    <w:basedOn w:val="Normal"/>
    <w:rsid w:val="00CE0716"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25">
    <w:name w:val="xl25"/>
    <w:basedOn w:val="Normal"/>
    <w:rsid w:val="00CE0716"/>
    <w:pPr>
      <w:spacing w:before="100" w:beforeAutospacing="1" w:after="100" w:afterAutospacing="1"/>
      <w:textAlignment w:val="top"/>
    </w:pPr>
    <w:rPr>
      <w:rFonts w:eastAsia="Arial Unicode MS"/>
      <w:sz w:val="16"/>
      <w:szCs w:val="16"/>
    </w:rPr>
  </w:style>
  <w:style w:type="paragraph" w:customStyle="1" w:styleId="xl26">
    <w:name w:val="xl26"/>
    <w:basedOn w:val="Normal"/>
    <w:rsid w:val="00CE0716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7">
    <w:name w:val="xl27"/>
    <w:basedOn w:val="Normal"/>
    <w:rsid w:val="00CE0716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8">
    <w:name w:val="xl28"/>
    <w:basedOn w:val="Normal"/>
    <w:rsid w:val="00CE0716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9">
    <w:name w:val="xl29"/>
    <w:basedOn w:val="Normal"/>
    <w:rsid w:val="00CE0716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30">
    <w:name w:val="xl30"/>
    <w:basedOn w:val="Normal"/>
    <w:rsid w:val="00CE0716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31">
    <w:name w:val="xl31"/>
    <w:basedOn w:val="Normal"/>
    <w:rsid w:val="00CE0716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32">
    <w:name w:val="xl32"/>
    <w:basedOn w:val="Normal"/>
    <w:rsid w:val="00CE0716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table" w:customStyle="1" w:styleId="Grid">
    <w:name w:val="Grid"/>
    <w:basedOn w:val="TableNormal"/>
    <w:rsid w:val="0057608F"/>
    <w:pPr>
      <w:keepNext/>
      <w:widowControl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Code">
    <w:name w:val="Code"/>
    <w:basedOn w:val="Normal"/>
    <w:autoRedefine/>
    <w:rsid w:val="00872893"/>
    <w:pPr>
      <w:adjustRightInd w:val="0"/>
      <w:spacing w:after="0"/>
    </w:pPr>
    <w:rPr>
      <w:rFonts w:ascii="Courier New" w:hAnsi="Courier New"/>
      <w:sz w:val="18"/>
    </w:rPr>
  </w:style>
  <w:style w:type="paragraph" w:styleId="ListParagraph">
    <w:name w:val="List Paragraph"/>
    <w:basedOn w:val="Normal"/>
    <w:uiPriority w:val="34"/>
    <w:qFormat/>
    <w:rsid w:val="00FA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Ianelli</dc:creator>
  <cp:keywords/>
  <dc:description/>
  <cp:lastModifiedBy>Jim Ianelli</cp:lastModifiedBy>
  <cp:revision>5</cp:revision>
  <dcterms:created xsi:type="dcterms:W3CDTF">2014-03-21T18:28:00Z</dcterms:created>
  <dcterms:modified xsi:type="dcterms:W3CDTF">2014-07-24T01:00:00Z</dcterms:modified>
</cp:coreProperties>
</file>